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12" w:rsidRDefault="00313912" w:rsidP="00313912">
      <w:proofErr w:type="spellStart"/>
      <w:r>
        <w:t>TaRL</w:t>
      </w:r>
      <w:proofErr w:type="spellEnd"/>
      <w:r>
        <w:t xml:space="preserve"> Numeracy Content Manager: Nigeria</w:t>
      </w:r>
    </w:p>
    <w:p w:rsidR="00313912" w:rsidDel="00364FF5" w:rsidRDefault="00313912" w:rsidP="00313912">
      <w:pPr>
        <w:rPr>
          <w:del w:id="0" w:author="Anna Schuster Kilpatrick" w:date="2019-05-29T20:43:00Z"/>
        </w:rPr>
      </w:pPr>
      <w:r>
        <w:t>Teaching at the Right Level (</w:t>
      </w:r>
      <w:proofErr w:type="spellStart"/>
      <w:r>
        <w:t>TaRL</w:t>
      </w:r>
      <w:proofErr w:type="spellEnd"/>
      <w:r>
        <w:t xml:space="preserve">) Africa seeks a Numeracy Content Manager to support the </w:t>
      </w:r>
      <w:proofErr w:type="gramStart"/>
      <w:r>
        <w:t>growth  of</w:t>
      </w:r>
      <w:proofErr w:type="gramEnd"/>
      <w:r>
        <w:t xml:space="preserve"> </w:t>
      </w:r>
      <w:proofErr w:type="spellStart"/>
      <w:r>
        <w:t>TaRL</w:t>
      </w:r>
      <w:proofErr w:type="spellEnd"/>
      <w:r>
        <w:t xml:space="preserve"> in Nigeria. This role provides an excellent opportunity to </w:t>
      </w:r>
      <w:del w:id="1" w:author="Anna Schuster Kilpatrick" w:date="2019-05-29T20:29:00Z">
        <w:r w:rsidDel="00362812">
          <w:delText>be part of a global community committed to improving</w:delText>
        </w:r>
      </w:del>
      <w:ins w:id="2" w:author="Anna Schuster Kilpatrick" w:date="2019-05-29T20:29:00Z">
        <w:r w:rsidR="00362812">
          <w:t>improve</w:t>
        </w:r>
      </w:ins>
      <w:r>
        <w:t xml:space="preserve"> the learning outcomes of </w:t>
      </w:r>
      <w:ins w:id="3" w:author="Anna Schuster Kilpatrick" w:date="2019-05-29T20:29:00Z">
        <w:r w:rsidR="00362812">
          <w:t xml:space="preserve">primary school </w:t>
        </w:r>
      </w:ins>
      <w:r>
        <w:t xml:space="preserve">children in Nigeria and to </w:t>
      </w:r>
      <w:del w:id="4" w:author="Anna Schuster Kilpatrick" w:date="2019-05-29T20:37:00Z">
        <w:r w:rsidDel="00364FF5">
          <w:delText>w</w:delText>
        </w:r>
      </w:del>
      <w:del w:id="5" w:author="Anna Schuster Kilpatrick" w:date="2019-05-29T20:30:00Z">
        <w:r w:rsidDel="00362812">
          <w:delText>ork on the forefront of evidence-based policy making and implementation</w:delText>
        </w:r>
      </w:del>
      <w:ins w:id="6" w:author="Anna Schuster Kilpatrick" w:date="2019-05-29T20:30:00Z">
        <w:r w:rsidR="00362812">
          <w:t>be part of a leading evidence-based initiative tackling the learning crisis in Africa</w:t>
        </w:r>
      </w:ins>
      <w:r>
        <w:t>.</w:t>
      </w:r>
    </w:p>
    <w:p w:rsidR="00313912" w:rsidRDefault="00313912" w:rsidP="00313912"/>
    <w:p w:rsidR="00313912" w:rsidDel="00362812" w:rsidRDefault="00313912" w:rsidP="00313912">
      <w:pPr>
        <w:rPr>
          <w:del w:id="7" w:author="Anna Schuster Kilpatrick" w:date="2019-05-29T20:31:00Z"/>
        </w:rPr>
      </w:pPr>
      <w:r>
        <w:t>The position will likely be based in Kano</w:t>
      </w:r>
      <w:del w:id="8" w:author="Anna Schuster Kilpatrick" w:date="2019-05-29T20:38:00Z">
        <w:r w:rsidDel="00364FF5">
          <w:delText>,</w:delText>
        </w:r>
      </w:del>
      <w:r>
        <w:t xml:space="preserve"> and </w:t>
      </w:r>
      <w:del w:id="9" w:author="Anna Schuster Kilpatrick" w:date="2019-05-29T20:31:00Z">
        <w:r w:rsidDel="00362812">
          <w:delText xml:space="preserve">will </w:delText>
        </w:r>
      </w:del>
      <w:r>
        <w:t>require</w:t>
      </w:r>
      <w:ins w:id="10" w:author="Anna Schuster Kilpatrick" w:date="2019-05-29T20:31:00Z">
        <w:r w:rsidR="00362812">
          <w:t>s</w:t>
        </w:r>
      </w:ins>
      <w:r>
        <w:t xml:space="preserve"> </w:t>
      </w:r>
      <w:del w:id="11" w:author="Anna Schuster Kilpatrick" w:date="2019-05-29T20:31:00Z">
        <w:r w:rsidDel="00362812">
          <w:delText xml:space="preserve">willingness to </w:delText>
        </w:r>
      </w:del>
      <w:ins w:id="12" w:author="Anna Schuster Kilpatrick" w:date="2019-05-29T20:31:00Z">
        <w:r w:rsidR="00362812">
          <w:t xml:space="preserve">frequent </w:t>
        </w:r>
      </w:ins>
      <w:r>
        <w:t xml:space="preserve">travel </w:t>
      </w:r>
      <w:del w:id="13" w:author="Anna Schuster Kilpatrick" w:date="2019-05-29T20:31:00Z">
        <w:r w:rsidDel="00362812">
          <w:delText xml:space="preserve">frequently </w:delText>
        </w:r>
      </w:del>
      <w:ins w:id="14" w:author="Anna Schuster Kilpatrick" w:date="2019-05-29T20:31:00Z">
        <w:r w:rsidR="00362812">
          <w:t>within Nigeria, as well as</w:t>
        </w:r>
      </w:ins>
      <w:del w:id="15" w:author="Anna Schuster Kilpatrick" w:date="2019-05-29T20:31:00Z">
        <w:r w:rsidDel="00362812">
          <w:delText>and</w:delText>
        </w:r>
      </w:del>
      <w:r>
        <w:t xml:space="preserve"> flexibly to support policy outreach, scoping research and training events.</w:t>
      </w:r>
      <w:ins w:id="16" w:author="Anna Schuster Kilpatrick" w:date="2019-05-29T20:43:00Z">
        <w:r w:rsidR="00364FF5">
          <w:t xml:space="preserve"> </w:t>
        </w:r>
      </w:ins>
    </w:p>
    <w:p w:rsidR="00313912" w:rsidDel="00362812" w:rsidRDefault="00313912" w:rsidP="00313912">
      <w:pPr>
        <w:rPr>
          <w:del w:id="17" w:author="Anna Schuster Kilpatrick" w:date="2019-05-29T20:31:00Z"/>
        </w:rPr>
      </w:pPr>
    </w:p>
    <w:p w:rsidR="00313912" w:rsidDel="00362812" w:rsidRDefault="00313912" w:rsidP="00313912">
      <w:pPr>
        <w:rPr>
          <w:del w:id="18" w:author="Anna Schuster Kilpatrick" w:date="2019-05-29T20:31:00Z"/>
        </w:rPr>
      </w:pPr>
      <w:del w:id="19" w:author="Anna Schuster Kilpatrick" w:date="2019-05-29T20:31:00Z">
        <w:r w:rsidDel="00362812">
          <w:delText>Apply</w:delText>
        </w:r>
      </w:del>
    </w:p>
    <w:p w:rsidR="00313912" w:rsidRDefault="00313912" w:rsidP="00313912">
      <w:r>
        <w:t>Responsibilities</w:t>
      </w:r>
    </w:p>
    <w:p w:rsidR="00313912" w:rsidRDefault="00313912">
      <w:pPr>
        <w:pStyle w:val="ListParagraph"/>
        <w:numPr>
          <w:ilvl w:val="0"/>
          <w:numId w:val="1"/>
        </w:numPr>
        <w:pPrChange w:id="20" w:author="Anna Schuster Kilpatrick" w:date="2019-05-29T20:32:00Z">
          <w:pPr/>
        </w:pPrChange>
      </w:pPr>
      <w:r>
        <w:t xml:space="preserve">Become an expert in </w:t>
      </w:r>
      <w:proofErr w:type="spellStart"/>
      <w:r>
        <w:t>TaRL</w:t>
      </w:r>
      <w:proofErr w:type="spellEnd"/>
      <w:r>
        <w:t xml:space="preserve"> instruction and support:</w:t>
      </w:r>
    </w:p>
    <w:p w:rsidR="00313912" w:rsidDel="00364FF5" w:rsidRDefault="00313912">
      <w:pPr>
        <w:pStyle w:val="ListParagraph"/>
        <w:numPr>
          <w:ilvl w:val="0"/>
          <w:numId w:val="2"/>
        </w:numPr>
        <w:rPr>
          <w:moveFrom w:id="21" w:author="Anna Schuster Kilpatrick" w:date="2019-05-29T20:39:00Z"/>
        </w:rPr>
        <w:pPrChange w:id="22" w:author="Anna Schuster Kilpatrick" w:date="2019-05-29T20:32:00Z">
          <w:pPr/>
        </w:pPrChange>
      </w:pPr>
      <w:moveFromRangeStart w:id="23" w:author="Anna Schuster Kilpatrick" w:date="2019-05-29T20:39:00Z" w:name="move10054782"/>
      <w:moveFrom w:id="24" w:author="Anna Schuster Kilpatrick" w:date="2019-05-29T20:39:00Z">
        <w:r w:rsidDel="00364FF5">
          <w:t>Dedicate time to practicing the methodology in the classroom to build TaRL skills</w:t>
        </w:r>
      </w:moveFrom>
    </w:p>
    <w:moveFromRangeEnd w:id="23"/>
    <w:p w:rsidR="00313912" w:rsidRDefault="00313912" w:rsidP="00362812">
      <w:pPr>
        <w:pStyle w:val="ListParagraph"/>
        <w:numPr>
          <w:ilvl w:val="0"/>
          <w:numId w:val="2"/>
        </w:numPr>
        <w:rPr>
          <w:ins w:id="25" w:author="Anna Schuster Kilpatrick" w:date="2019-05-29T20:39:00Z"/>
        </w:rPr>
      </w:pPr>
      <w:r>
        <w:t xml:space="preserve">Work with </w:t>
      </w:r>
      <w:proofErr w:type="spellStart"/>
      <w:r>
        <w:t>TaRL</w:t>
      </w:r>
      <w:proofErr w:type="spellEnd"/>
      <w:r>
        <w:t xml:space="preserve"> Africa team to develop a deep understanding of </w:t>
      </w:r>
      <w:ins w:id="26" w:author="Anna Schuster Kilpatrick" w:date="2019-05-29T20:39:00Z">
        <w:r w:rsidR="00364FF5">
          <w:t xml:space="preserve">the </w:t>
        </w:r>
      </w:ins>
      <w:proofErr w:type="spellStart"/>
      <w:r>
        <w:t>TaRL</w:t>
      </w:r>
      <w:proofErr w:type="spellEnd"/>
      <w:r>
        <w:t xml:space="preserve"> approach and learn </w:t>
      </w:r>
      <w:del w:id="27" w:author="Anna Schuster Kilpatrick" w:date="2019-05-29T20:39:00Z">
        <w:r w:rsidDel="00364FF5">
          <w:delText xml:space="preserve">useful </w:delText>
        </w:r>
      </w:del>
      <w:r>
        <w:t>techniques for providing instructional support</w:t>
      </w:r>
      <w:del w:id="28" w:author="Anna Schuster Kilpatrick" w:date="2019-05-29T20:39:00Z">
        <w:r w:rsidDel="00364FF5">
          <w:delText>.</w:delText>
        </w:r>
      </w:del>
    </w:p>
    <w:p w:rsidR="00364FF5" w:rsidDel="00364FF5" w:rsidRDefault="00364FF5" w:rsidP="0014598C">
      <w:pPr>
        <w:pStyle w:val="ListParagraph"/>
        <w:numPr>
          <w:ilvl w:val="0"/>
          <w:numId w:val="2"/>
        </w:numPr>
        <w:rPr>
          <w:del w:id="29" w:author="Anna Schuster Kilpatrick" w:date="2019-05-29T20:39:00Z"/>
        </w:rPr>
      </w:pPr>
      <w:moveToRangeStart w:id="30" w:author="Anna Schuster Kilpatrick" w:date="2019-05-29T20:39:00Z" w:name="move10054782"/>
      <w:moveTo w:id="31" w:author="Anna Schuster Kilpatrick" w:date="2019-05-29T20:39:00Z">
        <w:del w:id="32" w:author="Anna Schuster Kilpatrick" w:date="2019-05-29T20:39:00Z">
          <w:r w:rsidDel="00364FF5">
            <w:delText xml:space="preserve">Dedicate time to practicing </w:delText>
          </w:r>
        </w:del>
      </w:moveTo>
      <w:ins w:id="33" w:author="Anna Schuster Kilpatrick" w:date="2019-05-29T20:39:00Z">
        <w:r>
          <w:t xml:space="preserve">Practice </w:t>
        </w:r>
      </w:ins>
      <w:moveTo w:id="34" w:author="Anna Schuster Kilpatrick" w:date="2019-05-29T20:39:00Z">
        <w:r>
          <w:t xml:space="preserve">the </w:t>
        </w:r>
      </w:moveTo>
      <w:proofErr w:type="spellStart"/>
      <w:ins w:id="35" w:author="Anna Schuster Kilpatrick" w:date="2019-05-29T20:39:00Z">
        <w:r>
          <w:t>Ta</w:t>
        </w:r>
      </w:ins>
      <w:ins w:id="36" w:author="Anna Schuster Kilpatrick" w:date="2019-05-29T20:40:00Z">
        <w:r>
          <w:t>RL</w:t>
        </w:r>
        <w:proofErr w:type="spellEnd"/>
        <w:r>
          <w:t xml:space="preserve"> </w:t>
        </w:r>
      </w:ins>
      <w:moveTo w:id="37" w:author="Anna Schuster Kilpatrick" w:date="2019-05-29T20:39:00Z">
        <w:r>
          <w:t xml:space="preserve">methodology in the classroom to build </w:t>
        </w:r>
      </w:moveTo>
      <w:ins w:id="38" w:author="Anna Schuster Kilpatrick" w:date="2019-05-29T20:40:00Z">
        <w:r>
          <w:t xml:space="preserve">practical </w:t>
        </w:r>
      </w:ins>
      <w:moveTo w:id="39" w:author="Anna Schuster Kilpatrick" w:date="2019-05-29T20:39:00Z">
        <w:del w:id="40" w:author="Anna Schuster Kilpatrick" w:date="2019-05-29T20:40:00Z">
          <w:r w:rsidDel="00364FF5">
            <w:delText xml:space="preserve">TaRL </w:delText>
          </w:r>
        </w:del>
        <w:r>
          <w:t>skills</w:t>
        </w:r>
      </w:moveTo>
      <w:ins w:id="41" w:author="Anna Schuster Kilpatrick" w:date="2019-05-29T20:40:00Z">
        <w:r>
          <w:t>et</w:t>
        </w:r>
      </w:ins>
      <w:ins w:id="42" w:author="Anna Schuster Kilpatrick" w:date="2019-05-29T20:39:00Z">
        <w:r>
          <w:t xml:space="preserve"> </w:t>
        </w:r>
      </w:ins>
    </w:p>
    <w:p w:rsidR="00364FF5" w:rsidRDefault="00364FF5" w:rsidP="0014598C">
      <w:pPr>
        <w:pStyle w:val="ListParagraph"/>
        <w:numPr>
          <w:ilvl w:val="0"/>
          <w:numId w:val="2"/>
        </w:numPr>
        <w:rPr>
          <w:ins w:id="43" w:author="Anna Schuster Kilpatrick" w:date="2019-05-29T20:41:00Z"/>
          <w:moveTo w:id="44" w:author="Anna Schuster Kilpatrick" w:date="2019-05-29T20:39:00Z"/>
        </w:rPr>
      </w:pPr>
    </w:p>
    <w:moveToRangeEnd w:id="30"/>
    <w:p w:rsidR="00364FF5" w:rsidRDefault="00364FF5">
      <w:pPr>
        <w:pStyle w:val="ListParagraph"/>
        <w:numPr>
          <w:ilvl w:val="0"/>
          <w:numId w:val="2"/>
        </w:numPr>
        <w:pPrChange w:id="45" w:author="Anna Schuster Kilpatrick" w:date="2019-05-29T20:39:00Z">
          <w:pPr/>
        </w:pPrChange>
      </w:pPr>
      <w:ins w:id="46" w:author="Anna Schuster Kilpatrick" w:date="2019-05-29T20:41:00Z">
        <w:r>
          <w:t xml:space="preserve">Act as a reference on applicability of </w:t>
        </w:r>
        <w:proofErr w:type="spellStart"/>
        <w:r>
          <w:t>TaRL</w:t>
        </w:r>
        <w:proofErr w:type="spellEnd"/>
        <w:r>
          <w:t xml:space="preserve"> in a Nigerian context</w:t>
        </w:r>
      </w:ins>
    </w:p>
    <w:p w:rsidR="00313912" w:rsidRDefault="00313912">
      <w:pPr>
        <w:pStyle w:val="ListParagraph"/>
        <w:numPr>
          <w:ilvl w:val="0"/>
          <w:numId w:val="1"/>
        </w:numPr>
        <w:pPrChange w:id="47" w:author="Anna Schuster Kilpatrick" w:date="2019-05-29T20:32:00Z">
          <w:pPr/>
        </w:pPrChange>
      </w:pPr>
      <w:r>
        <w:t xml:space="preserve">Support the development of </w:t>
      </w:r>
      <w:proofErr w:type="spellStart"/>
      <w:r>
        <w:t>TaRL</w:t>
      </w:r>
      <w:proofErr w:type="spellEnd"/>
      <w:r>
        <w:t xml:space="preserve"> content for Hausa reading:</w:t>
      </w:r>
    </w:p>
    <w:p w:rsidR="00313912" w:rsidRDefault="00313912">
      <w:pPr>
        <w:pStyle w:val="ListParagraph"/>
        <w:numPr>
          <w:ilvl w:val="0"/>
          <w:numId w:val="3"/>
        </w:numPr>
        <w:pPrChange w:id="48" w:author="Anna Schuster Kilpatrick" w:date="2019-05-29T20:32:00Z">
          <w:pPr/>
        </w:pPrChange>
      </w:pPr>
      <w:r>
        <w:t>Design and manage teaching and learning resources</w:t>
      </w:r>
    </w:p>
    <w:p w:rsidR="00313912" w:rsidRDefault="00313912">
      <w:pPr>
        <w:pStyle w:val="ListParagraph"/>
        <w:numPr>
          <w:ilvl w:val="0"/>
          <w:numId w:val="3"/>
        </w:numPr>
        <w:pPrChange w:id="49" w:author="Anna Schuster Kilpatrick" w:date="2019-05-29T20:32:00Z">
          <w:pPr/>
        </w:pPrChange>
      </w:pPr>
      <w:r>
        <w:t xml:space="preserve">Track </w:t>
      </w:r>
      <w:ins w:id="50" w:author="Anna Schuster Kilpatrick" w:date="2019-05-29T20:42:00Z">
        <w:r w:rsidR="00364FF5">
          <w:t xml:space="preserve">and document </w:t>
        </w:r>
      </w:ins>
      <w:r>
        <w:t>innovative teaching practices across the programme</w:t>
      </w:r>
      <w:del w:id="51" w:author="Anna Schuster Kilpatrick" w:date="2019-05-29T20:42:00Z">
        <w:r w:rsidDel="00364FF5">
          <w:delText>.</w:delText>
        </w:r>
      </w:del>
    </w:p>
    <w:p w:rsidR="00313912" w:rsidRDefault="00313912">
      <w:pPr>
        <w:pStyle w:val="ListParagraph"/>
        <w:numPr>
          <w:ilvl w:val="0"/>
          <w:numId w:val="1"/>
        </w:numPr>
        <w:pPrChange w:id="52" w:author="Anna Schuster Kilpatrick" w:date="2019-05-29T20:32:00Z">
          <w:pPr/>
        </w:pPrChange>
      </w:pPr>
      <w:r>
        <w:t xml:space="preserve">Build the capacity of </w:t>
      </w:r>
      <w:proofErr w:type="spellStart"/>
      <w:r>
        <w:t>TaRL</w:t>
      </w:r>
      <w:proofErr w:type="spellEnd"/>
      <w:r>
        <w:t xml:space="preserve"> instructors and mentors:</w:t>
      </w:r>
    </w:p>
    <w:p w:rsidR="00313912" w:rsidRDefault="00313912">
      <w:pPr>
        <w:pStyle w:val="ListParagraph"/>
        <w:numPr>
          <w:ilvl w:val="0"/>
          <w:numId w:val="4"/>
        </w:numPr>
        <w:pPrChange w:id="53" w:author="Anna Schuster Kilpatrick" w:date="2019-05-29T20:32:00Z">
          <w:pPr/>
        </w:pPrChange>
      </w:pPr>
      <w:r>
        <w:t xml:space="preserve">Support teachers and mentors to deliver effective maths instruction, including support with lesson planning and producing </w:t>
      </w:r>
      <w:ins w:id="54" w:author="Anna Schuster Kilpatrick" w:date="2019-05-29T20:43:00Z">
        <w:r w:rsidR="00364FF5">
          <w:t xml:space="preserve">tailored </w:t>
        </w:r>
      </w:ins>
      <w:r>
        <w:t>teaching and learning resources</w:t>
      </w:r>
    </w:p>
    <w:p w:rsidR="00313912" w:rsidRDefault="00313912">
      <w:pPr>
        <w:pStyle w:val="ListParagraph"/>
        <w:numPr>
          <w:ilvl w:val="0"/>
          <w:numId w:val="4"/>
        </w:numPr>
        <w:pPrChange w:id="55" w:author="Anna Schuster Kilpatrick" w:date="2019-05-29T20:32:00Z">
          <w:pPr/>
        </w:pPrChange>
      </w:pPr>
      <w:r>
        <w:t>Coach teachers and mentors on effective classroom practices</w:t>
      </w:r>
    </w:p>
    <w:p w:rsidR="00313912" w:rsidRDefault="00313912">
      <w:pPr>
        <w:pStyle w:val="ListParagraph"/>
        <w:numPr>
          <w:ilvl w:val="0"/>
          <w:numId w:val="4"/>
        </w:numPr>
        <w:pPrChange w:id="56" w:author="Anna Schuster Kilpatrick" w:date="2019-05-29T20:32:00Z">
          <w:pPr/>
        </w:pPrChange>
      </w:pPr>
      <w:proofErr w:type="gramStart"/>
      <w:r>
        <w:t>Design,</w:t>
      </w:r>
      <w:proofErr w:type="gramEnd"/>
      <w:r>
        <w:t xml:space="preserve"> organise and support/lead </w:t>
      </w:r>
      <w:proofErr w:type="spellStart"/>
      <w:r>
        <w:t>TaRL</w:t>
      </w:r>
      <w:proofErr w:type="spellEnd"/>
      <w:r>
        <w:t xml:space="preserve"> training/workshops.</w:t>
      </w:r>
    </w:p>
    <w:p w:rsidR="00313912" w:rsidRDefault="00313912" w:rsidP="00313912">
      <w:r>
        <w:t>Education and Qualifications</w:t>
      </w:r>
    </w:p>
    <w:p w:rsidR="00313912" w:rsidRDefault="00313912">
      <w:pPr>
        <w:pStyle w:val="ListParagraph"/>
        <w:numPr>
          <w:ilvl w:val="0"/>
          <w:numId w:val="5"/>
        </w:numPr>
        <w:pPrChange w:id="57" w:author="Anna Schuster Kilpatrick" w:date="2019-05-29T20:32:00Z">
          <w:pPr/>
        </w:pPrChange>
      </w:pPr>
      <w:proofErr w:type="spellStart"/>
      <w:proofErr w:type="gramStart"/>
      <w:r>
        <w:t>Bachelors</w:t>
      </w:r>
      <w:proofErr w:type="spellEnd"/>
      <w:r>
        <w:t xml:space="preserve"> degree in Mathematics</w:t>
      </w:r>
      <w:proofErr w:type="gramEnd"/>
      <w:r>
        <w:t xml:space="preserve">, Mathematics Education, or a related field; </w:t>
      </w:r>
      <w:proofErr w:type="spellStart"/>
      <w:r>
        <w:t>Masters</w:t>
      </w:r>
      <w:proofErr w:type="spellEnd"/>
      <w:r>
        <w:t xml:space="preserve"> degree preferred</w:t>
      </w:r>
    </w:p>
    <w:p w:rsidR="00313912" w:rsidRDefault="00313912">
      <w:pPr>
        <w:pStyle w:val="ListParagraph"/>
        <w:numPr>
          <w:ilvl w:val="0"/>
          <w:numId w:val="5"/>
        </w:numPr>
        <w:pPrChange w:id="58" w:author="Anna Schuster Kilpatrick" w:date="2019-05-29T20:32:00Z">
          <w:pPr/>
        </w:pPrChange>
      </w:pPr>
      <w:r>
        <w:t xml:space="preserve">A minimum of four </w:t>
      </w:r>
      <w:proofErr w:type="spellStart"/>
      <w:r>
        <w:t>years experience</w:t>
      </w:r>
      <w:proofErr w:type="spellEnd"/>
      <w:r>
        <w:t xml:space="preserve"> working within the education space.</w:t>
      </w:r>
    </w:p>
    <w:p w:rsidR="00313912" w:rsidRDefault="00313912">
      <w:pPr>
        <w:pStyle w:val="ListParagraph"/>
        <w:numPr>
          <w:ilvl w:val="0"/>
          <w:numId w:val="5"/>
        </w:numPr>
        <w:pPrChange w:id="59" w:author="Anna Schuster Kilpatrick" w:date="2019-05-29T20:32:00Z">
          <w:pPr/>
        </w:pPrChange>
      </w:pPr>
      <w:r>
        <w:t>Working knowledge of local curriculum, textbook analysis, instructional practices and assessment tools preferred</w:t>
      </w:r>
      <w:del w:id="60" w:author="Anna Schuster Kilpatrick" w:date="2019-05-29T20:33:00Z">
        <w:r w:rsidDel="00362812">
          <w:delText>.</w:delText>
        </w:r>
      </w:del>
    </w:p>
    <w:p w:rsidR="00313912" w:rsidRDefault="00313912" w:rsidP="00313912">
      <w:r>
        <w:t>Advantageous</w:t>
      </w:r>
      <w:bookmarkStart w:id="61" w:name="_GoBack"/>
      <w:bookmarkEnd w:id="61"/>
    </w:p>
    <w:p w:rsidR="00313912" w:rsidRDefault="00313912">
      <w:pPr>
        <w:pStyle w:val="ListParagraph"/>
        <w:numPr>
          <w:ilvl w:val="0"/>
          <w:numId w:val="6"/>
        </w:numPr>
        <w:pPrChange w:id="62" w:author="Anna Schuster Kilpatrick" w:date="2019-05-29T20:33:00Z">
          <w:pPr/>
        </w:pPrChange>
      </w:pPr>
      <w:r>
        <w:t>Experience working in Northern Nigeria</w:t>
      </w:r>
    </w:p>
    <w:p w:rsidR="00313912" w:rsidRDefault="00313912">
      <w:pPr>
        <w:pStyle w:val="ListParagraph"/>
        <w:numPr>
          <w:ilvl w:val="0"/>
          <w:numId w:val="6"/>
        </w:numPr>
        <w:pPrChange w:id="63" w:author="Anna Schuster Kilpatrick" w:date="2019-05-29T20:33:00Z">
          <w:pPr/>
        </w:pPrChange>
      </w:pPr>
      <w:r>
        <w:t>Strong preference for Kano State resident</w:t>
      </w:r>
    </w:p>
    <w:p w:rsidR="00313912" w:rsidRDefault="00313912">
      <w:pPr>
        <w:pStyle w:val="ListParagraph"/>
        <w:numPr>
          <w:ilvl w:val="0"/>
          <w:numId w:val="6"/>
        </w:numPr>
        <w:pPrChange w:id="64" w:author="Anna Schuster Kilpatrick" w:date="2019-05-29T20:33:00Z">
          <w:pPr/>
        </w:pPrChange>
      </w:pPr>
      <w:r>
        <w:t>Language skills: Hausa</w:t>
      </w:r>
      <w:del w:id="65" w:author="Anna Schuster Kilpatrick" w:date="2019-05-29T20:33:00Z">
        <w:r w:rsidDel="00362812">
          <w:delText>.</w:delText>
        </w:r>
      </w:del>
    </w:p>
    <w:p w:rsidR="00313912" w:rsidRDefault="00313912" w:rsidP="00313912">
      <w:r>
        <w:t>How to Apply</w:t>
      </w:r>
    </w:p>
    <w:p w:rsidR="00313912" w:rsidRDefault="00313912" w:rsidP="00313912">
      <w:r>
        <w:t>Please fill in this short application form. Applications will be reviewed on a rolling basis. Due to the large volume of applications, we will only be able to respond to short-listed applicants.</w:t>
      </w:r>
    </w:p>
    <w:p w:rsidR="00313912" w:rsidDel="00364FF5" w:rsidRDefault="00313912" w:rsidP="00313912">
      <w:pPr>
        <w:rPr>
          <w:del w:id="66" w:author="Anna Schuster Kilpatrick" w:date="2019-05-29T20:43:00Z"/>
        </w:rPr>
      </w:pPr>
    </w:p>
    <w:p w:rsidR="00313912" w:rsidDel="00364FF5" w:rsidRDefault="00313912" w:rsidP="00313912">
      <w:pPr>
        <w:rPr>
          <w:del w:id="67" w:author="Anna Schuster Kilpatrick" w:date="2019-05-29T20:43:00Z"/>
        </w:rPr>
      </w:pPr>
      <w:del w:id="68" w:author="Anna Schuster Kilpatrick" w:date="2019-05-29T20:43:00Z">
        <w:r w:rsidDel="00364FF5">
          <w:delText xml:space="preserve"> </w:delText>
        </w:r>
      </w:del>
    </w:p>
    <w:p w:rsidR="00313912" w:rsidRDefault="00313912" w:rsidP="00313912"/>
    <w:p w:rsidR="00313912" w:rsidRDefault="00313912" w:rsidP="00313912">
      <w:r>
        <w:t>About Teaching at the Right Level Africa</w:t>
      </w:r>
    </w:p>
    <w:p w:rsidR="00313912" w:rsidRDefault="00313912" w:rsidP="00313912">
      <w:proofErr w:type="spellStart"/>
      <w:r>
        <w:t>TaRL</w:t>
      </w:r>
      <w:proofErr w:type="spellEnd"/>
      <w:r>
        <w:t xml:space="preserve"> Africa is a new high-profile initiative jointly led by the Massachusetts Institute of Technology’s (MIT) Abdul Latif Jameel Poverty Action Lab (J-PAL) and the Indian Education NGO Pratham.</w:t>
      </w:r>
    </w:p>
    <w:p w:rsidR="00313912" w:rsidRDefault="00313912" w:rsidP="00313912"/>
    <w:p w:rsidR="00313912" w:rsidRDefault="00313912" w:rsidP="00313912">
      <w:proofErr w:type="spellStart"/>
      <w:r>
        <w:lastRenderedPageBreak/>
        <w:t>TaRL</w:t>
      </w:r>
      <w:proofErr w:type="spellEnd"/>
      <w:r>
        <w:t xml:space="preserve"> is an evidence-backed approach that helps children develop basic reading and mathematics skills, opening doors to a brighter future. Pioneered by Pratham, </w:t>
      </w:r>
      <w:proofErr w:type="spellStart"/>
      <w:r>
        <w:t>TaRL</w:t>
      </w:r>
      <w:proofErr w:type="spellEnd"/>
      <w:r>
        <w:t xml:space="preserve"> is based on several key elements at the classroom level:</w:t>
      </w:r>
    </w:p>
    <w:p w:rsidR="00313912" w:rsidDel="00364FF5" w:rsidRDefault="00313912" w:rsidP="00313912">
      <w:pPr>
        <w:rPr>
          <w:del w:id="69" w:author="Anna Schuster Kilpatrick" w:date="2019-05-29T20:43:00Z"/>
        </w:rPr>
      </w:pPr>
    </w:p>
    <w:p w:rsidR="00313912" w:rsidRDefault="00313912" w:rsidP="00313912">
      <w:r>
        <w:t>Using a simple tool, children are assessed on their ability to read and do arithmetic.</w:t>
      </w:r>
    </w:p>
    <w:p w:rsidR="00313912" w:rsidRDefault="00313912" w:rsidP="00313912">
      <w:r>
        <w:t>Children are then grouped for instruction by ability, rather than by grade. For a dedicated time, each day the focus is on building foundational skills through activities and materials appropriate for each group.</w:t>
      </w:r>
    </w:p>
    <w:p w:rsidR="00313912" w:rsidRDefault="00313912" w:rsidP="00313912">
      <w:r>
        <w:t>As children progress, they move to the next learning group and continue to grow.</w:t>
      </w:r>
    </w:p>
    <w:p w:rsidR="00AF0C1D" w:rsidRDefault="00313912" w:rsidP="00313912">
      <w:r>
        <w:t xml:space="preserve">A </w:t>
      </w:r>
      <w:proofErr w:type="spellStart"/>
      <w:r>
        <w:t>TaRL</w:t>
      </w:r>
      <w:proofErr w:type="spellEnd"/>
      <w:r>
        <w:t xml:space="preserve"> pilot programme was implemented in North East Nigeria from September 2018 to April 2019 with a focus on foundational skills in Hausa language and Mathematics.</w:t>
      </w:r>
    </w:p>
    <w:sectPr w:rsidR="00AF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114"/>
    <w:multiLevelType w:val="hybridMultilevel"/>
    <w:tmpl w:val="ACBE93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228"/>
    <w:multiLevelType w:val="hybridMultilevel"/>
    <w:tmpl w:val="13F4EB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6131"/>
    <w:multiLevelType w:val="hybridMultilevel"/>
    <w:tmpl w:val="9E86E2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F27CF"/>
    <w:multiLevelType w:val="hybridMultilevel"/>
    <w:tmpl w:val="D1EE2C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43A0"/>
    <w:multiLevelType w:val="hybridMultilevel"/>
    <w:tmpl w:val="0E1EE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22056"/>
    <w:multiLevelType w:val="hybridMultilevel"/>
    <w:tmpl w:val="691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 Schuster Kilpatrick">
    <w15:presenceInfo w15:providerId="AD" w15:userId="S-1-5-21-3167682580-2409407557-2236427570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12"/>
    <w:rsid w:val="00313912"/>
    <w:rsid w:val="00362812"/>
    <w:rsid w:val="00364DF3"/>
    <w:rsid w:val="00364FF5"/>
    <w:rsid w:val="003E7BC9"/>
    <w:rsid w:val="00477E52"/>
    <w:rsid w:val="00916FF8"/>
    <w:rsid w:val="00C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798EB"/>
  <w15:chartTrackingRefBased/>
  <w15:docId w15:val="{330ECE92-C9C4-4908-B425-48C62FC5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8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543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30998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957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988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3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Schuster Kilpatrick</dc:creator>
  <cp:keywords/>
  <dc:description/>
  <cp:lastModifiedBy>Anna Schuster Kilpatrick</cp:lastModifiedBy>
  <cp:revision>4</cp:revision>
  <dcterms:created xsi:type="dcterms:W3CDTF">2019-05-29T18:44:00Z</dcterms:created>
  <dcterms:modified xsi:type="dcterms:W3CDTF">2019-05-29T18:49:00Z</dcterms:modified>
</cp:coreProperties>
</file>